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E4C" w:rsidRDefault="00EF0E4C">
      <w:pPr>
        <w:contextualSpacing/>
        <w:rPr>
          <w:lang w:val="en-US"/>
        </w:rPr>
      </w:pPr>
      <w:r>
        <w:rPr>
          <w:lang w:val="en-US"/>
        </w:rPr>
        <w:t>Anastasija Cumika</w:t>
      </w:r>
      <w:r>
        <w:rPr>
          <w:lang w:val="en-US"/>
        </w:rPr>
        <w:tab/>
      </w:r>
    </w:p>
    <w:p w:rsidR="00EF0E4C" w:rsidRDefault="00EF0E4C">
      <w:pPr>
        <w:contextualSpacing/>
        <w:rPr>
          <w:lang w:val="en-US"/>
        </w:rPr>
      </w:pPr>
      <w:r>
        <w:rPr>
          <w:lang w:val="en-US"/>
        </w:rPr>
        <w:t>Donald Maldari</w:t>
      </w:r>
    </w:p>
    <w:p w:rsidR="00EF0E4C" w:rsidRDefault="00EF0E4C">
      <w:pPr>
        <w:contextualSpacing/>
        <w:rPr>
          <w:lang w:val="en-US"/>
        </w:rPr>
      </w:pPr>
      <w:r>
        <w:rPr>
          <w:lang w:val="en-US"/>
        </w:rPr>
        <w:t>THE 184-01</w:t>
      </w:r>
      <w:r>
        <w:rPr>
          <w:lang w:val="en-US"/>
        </w:rPr>
        <w:tab/>
      </w:r>
    </w:p>
    <w:p w:rsidR="00EF0E4C" w:rsidRDefault="00EF0E4C">
      <w:pPr>
        <w:contextualSpacing/>
        <w:rPr>
          <w:lang w:val="en-US"/>
        </w:rPr>
      </w:pPr>
      <w:r>
        <w:rPr>
          <w:lang w:val="en-US"/>
        </w:rPr>
        <w:t>9 December 2016</w:t>
      </w:r>
    </w:p>
    <w:p w:rsidR="00EF0E4C" w:rsidRDefault="00EF0E4C" w:rsidP="00EF0E4C">
      <w:pPr>
        <w:contextualSpacing/>
        <w:jc w:val="center"/>
        <w:rPr>
          <w:lang w:val="en-US"/>
        </w:rPr>
      </w:pPr>
      <w:r>
        <w:rPr>
          <w:lang w:val="en-US"/>
        </w:rPr>
        <w:t xml:space="preserve">Critique </w:t>
      </w:r>
      <w:r w:rsidR="00CA6928">
        <w:rPr>
          <w:lang w:val="en-US"/>
        </w:rPr>
        <w:t>R</w:t>
      </w:r>
      <w:r>
        <w:rPr>
          <w:lang w:val="en-US"/>
        </w:rPr>
        <w:t xml:space="preserve">esponse </w:t>
      </w:r>
      <w:r w:rsidR="00CA6928">
        <w:rPr>
          <w:lang w:val="en-US"/>
        </w:rPr>
        <w:t>on the A</w:t>
      </w:r>
      <w:r>
        <w:rPr>
          <w:lang w:val="en-US"/>
        </w:rPr>
        <w:t>rticle #2</w:t>
      </w:r>
    </w:p>
    <w:p w:rsidR="00EF0E4C" w:rsidRDefault="00EF0E4C" w:rsidP="00EF0E4C">
      <w:pPr>
        <w:contextualSpacing/>
        <w:rPr>
          <w:lang w:val="en-US"/>
        </w:rPr>
      </w:pPr>
      <w:r>
        <w:rPr>
          <w:lang w:val="en-US"/>
        </w:rPr>
        <w:tab/>
        <w:t xml:space="preserve">The article that is being examined has a title “Rethinking Tongues” and was written by Stanley Toussaint. This article can be found in </w:t>
      </w:r>
      <w:r w:rsidRPr="00EF0E4C">
        <w:rPr>
          <w:i/>
          <w:lang w:val="en-US"/>
        </w:rPr>
        <w:t xml:space="preserve">Bibliotheca </w:t>
      </w:r>
      <w:proofErr w:type="spellStart"/>
      <w:r w:rsidRPr="00EF0E4C">
        <w:rPr>
          <w:i/>
          <w:lang w:val="en-US"/>
        </w:rPr>
        <w:t>Scara</w:t>
      </w:r>
      <w:proofErr w:type="spellEnd"/>
      <w:r>
        <w:rPr>
          <w:i/>
          <w:lang w:val="en-US"/>
        </w:rPr>
        <w:t xml:space="preserve"> </w:t>
      </w:r>
      <w:r w:rsidRPr="00EF0E4C">
        <w:rPr>
          <w:lang w:val="en-US"/>
        </w:rPr>
        <w:t>journal</w:t>
      </w:r>
      <w:r>
        <w:rPr>
          <w:lang w:val="en-US"/>
        </w:rPr>
        <w:t xml:space="preserve"> in volume 172. The article consists </w:t>
      </w:r>
      <w:del w:id="0" w:author="Donald Maldari" w:date="2016-12-12T15:23:00Z">
        <w:r w:rsidDel="0012087E">
          <w:rPr>
            <w:lang w:val="en-US"/>
          </w:rPr>
          <w:delText xml:space="preserve">out </w:delText>
        </w:r>
      </w:del>
      <w:r>
        <w:rPr>
          <w:lang w:val="en-US"/>
        </w:rPr>
        <w:t xml:space="preserve">of two parts. In the first part the author argues what definition for the word “tongue” would be the most appropriate </w:t>
      </w:r>
      <w:r w:rsidRPr="00EF0E4C">
        <w:rPr>
          <w:color w:val="FF0000"/>
          <w:lang w:val="en-US"/>
        </w:rPr>
        <w:t>in term</w:t>
      </w:r>
      <w:ins w:id="1" w:author="Donald Maldari" w:date="2016-12-12T15:23:00Z">
        <w:r w:rsidR="0012087E">
          <w:rPr>
            <w:color w:val="FF0000"/>
            <w:lang w:val="en-US"/>
          </w:rPr>
          <w:t>s</w:t>
        </w:r>
      </w:ins>
      <w:r w:rsidRPr="00EF0E4C">
        <w:rPr>
          <w:color w:val="FF0000"/>
          <w:lang w:val="en-US"/>
        </w:rPr>
        <w:t xml:space="preserve"> </w:t>
      </w:r>
      <w:r w:rsidR="00DA631B">
        <w:rPr>
          <w:color w:val="FF0000"/>
          <w:lang w:val="en-US"/>
        </w:rPr>
        <w:t xml:space="preserve">of how </w:t>
      </w:r>
      <w:r w:rsidRPr="00EF0E4C">
        <w:rPr>
          <w:color w:val="FF0000"/>
          <w:lang w:val="en-US"/>
        </w:rPr>
        <w:t xml:space="preserve">it </w:t>
      </w:r>
      <w:r>
        <w:rPr>
          <w:lang w:val="en-US"/>
        </w:rPr>
        <w:t>was used in the bible.</w:t>
      </w:r>
      <w:r w:rsidR="00CA6928">
        <w:rPr>
          <w:lang w:val="en-US"/>
        </w:rPr>
        <w:t xml:space="preserve"> The author states that the most accurate definition would be that “tongue” means just language that others did not understand.</w:t>
      </w:r>
      <w:r>
        <w:rPr>
          <w:lang w:val="en-US"/>
        </w:rPr>
        <w:t xml:space="preserve"> </w:t>
      </w:r>
      <w:r w:rsidR="00CA6928">
        <w:rPr>
          <w:lang w:val="en-US"/>
        </w:rPr>
        <w:t>The second part in dedicated to discussion of what was the purpose of the tongues w</w:t>
      </w:r>
      <w:r w:rsidR="00DA631B">
        <w:rPr>
          <w:lang w:val="en-US"/>
        </w:rPr>
        <w:t>h</w:t>
      </w:r>
      <w:r w:rsidR="00CA6928">
        <w:rPr>
          <w:lang w:val="en-US"/>
        </w:rPr>
        <w:t xml:space="preserve">ere author ends up with the statement that the gift of tongues was the sign of judgement on Israel. </w:t>
      </w:r>
      <w:ins w:id="2" w:author="Donald Maldari" w:date="2016-12-12T15:23:00Z">
        <w:r w:rsidR="0012087E">
          <w:rPr>
            <w:lang w:val="en-US"/>
          </w:rPr>
          <w:t xml:space="preserve">The </w:t>
        </w:r>
      </w:ins>
      <w:r w:rsidR="00CA6928">
        <w:rPr>
          <w:lang w:val="en-US"/>
        </w:rPr>
        <w:t xml:space="preserve">Author uses many examples from the bible where the word “tongue” was met and shows a very good and deep analysis to support his ideas. Overall the article is very clear and pretty persuasive but I think that more accurate definition of the word “tongue” would be </w:t>
      </w:r>
      <w:commentRangeStart w:id="3"/>
      <w:r w:rsidR="00CA6928">
        <w:rPr>
          <w:lang w:val="en-US"/>
        </w:rPr>
        <w:t>ecstatic utterances because it is unrealistic how people can immediately start speaking some language they have never heard before</w:t>
      </w:r>
      <w:commentRangeEnd w:id="3"/>
      <w:r w:rsidR="0012087E">
        <w:rPr>
          <w:rStyle w:val="CommentReference"/>
        </w:rPr>
        <w:commentReference w:id="3"/>
      </w:r>
      <w:r w:rsidR="00CA6928">
        <w:rPr>
          <w:lang w:val="en-US"/>
        </w:rPr>
        <w:t xml:space="preserve">. </w:t>
      </w:r>
    </w:p>
    <w:p w:rsidR="00D9601E" w:rsidRDefault="003164C8" w:rsidP="00EF0E4C">
      <w:pPr>
        <w:contextualSpacing/>
        <w:rPr>
          <w:lang w:val="en-US"/>
        </w:rPr>
      </w:pPr>
      <w:r>
        <w:rPr>
          <w:lang w:val="en-US"/>
        </w:rPr>
        <w:tab/>
        <w:t xml:space="preserve">The main point of the article was to persuade the reader that the purpose of the tongues was to show a sign </w:t>
      </w:r>
      <w:r w:rsidR="00DA631B">
        <w:rPr>
          <w:lang w:val="en-US"/>
        </w:rPr>
        <w:t xml:space="preserve">of coming judgment </w:t>
      </w:r>
      <w:r>
        <w:rPr>
          <w:lang w:val="en-US"/>
        </w:rPr>
        <w:t>to Jews in Israel. Although, giving the proper definition for the word is an important base to build the main argument on it. The author introduces two possible definitions for the word “tongue” in what it might have been used in the bible besides that this is an organ: ecstatic utterances and language. The main idea behind the definition is that tongues were “strange words, spoken in spiritual ecstasy” or in other words under the Holy Spirit influence. By defining the tongues as a language, the a</w:t>
      </w:r>
      <w:r w:rsidR="00DA631B">
        <w:rPr>
          <w:lang w:val="en-US"/>
        </w:rPr>
        <w:t xml:space="preserve">uthor leaves out </w:t>
      </w:r>
      <w:r>
        <w:rPr>
          <w:lang w:val="en-US"/>
        </w:rPr>
        <w:t xml:space="preserve">important point that people were inspired by the Holy Spirit, they were </w:t>
      </w:r>
      <w:r w:rsidR="00D9601E">
        <w:rPr>
          <w:lang w:val="en-US"/>
        </w:rPr>
        <w:t xml:space="preserve">in ecstasy. </w:t>
      </w:r>
    </w:p>
    <w:p w:rsidR="00171E1F" w:rsidRDefault="00D9601E" w:rsidP="00EF0E4C">
      <w:pPr>
        <w:contextualSpacing/>
        <w:rPr>
          <w:lang w:val="en-US"/>
        </w:rPr>
      </w:pPr>
      <w:r>
        <w:rPr>
          <w:lang w:val="en-US"/>
        </w:rPr>
        <w:lastRenderedPageBreak/>
        <w:tab/>
        <w:t xml:space="preserve">Another counter argument against defining “tongues” as a language is that it sounds very unrealistic that people immediately started talking some </w:t>
      </w:r>
      <w:commentRangeStart w:id="4"/>
      <w:r>
        <w:rPr>
          <w:lang w:val="en-US"/>
        </w:rPr>
        <w:t xml:space="preserve">foreign language </w:t>
      </w:r>
      <w:commentRangeEnd w:id="4"/>
      <w:r w:rsidR="0012087E">
        <w:rPr>
          <w:rStyle w:val="CommentReference"/>
        </w:rPr>
        <w:commentReference w:id="4"/>
      </w:r>
      <w:r>
        <w:rPr>
          <w:lang w:val="en-US"/>
        </w:rPr>
        <w:t xml:space="preserve">they have never heard before. Even more, as they spoke different languages they were able to understand each other. I do not think our brain is capable to produce the knowledge of different languages even under the influence of the Holy Spirit. Although, I find it possible that in ecstasy people can </w:t>
      </w:r>
      <w:r w:rsidR="00171E1F">
        <w:rPr>
          <w:lang w:val="en-US"/>
        </w:rPr>
        <w:t>express some Ecstatic utterances or jargon that would impossible to understand for other people around who are not under the Holy Spirit inspiration. So I find that the most accurate definition for the word “tongue” is ecstatic utterances.</w:t>
      </w:r>
    </w:p>
    <w:p w:rsidR="00031158" w:rsidRDefault="00171E1F" w:rsidP="00EF0E4C">
      <w:pPr>
        <w:contextualSpacing/>
        <w:rPr>
          <w:lang w:val="en-US"/>
        </w:rPr>
      </w:pPr>
      <w:r>
        <w:rPr>
          <w:lang w:val="en-US"/>
        </w:rPr>
        <w:tab/>
        <w:t>By having a more proper definition the author</w:t>
      </w:r>
      <w:ins w:id="5" w:author="Donald Maldari" w:date="2016-12-12T15:28:00Z">
        <w:r w:rsidR="0012087E">
          <w:rPr>
            <w:lang w:val="en-US"/>
          </w:rPr>
          <w:t>’</w:t>
        </w:r>
      </w:ins>
      <w:r>
        <w:rPr>
          <w:lang w:val="en-US"/>
        </w:rPr>
        <w:t xml:space="preserve">s statement that the gift of tongues was the sign of the judgement on Israel makes more </w:t>
      </w:r>
      <w:proofErr w:type="gramStart"/>
      <w:r>
        <w:rPr>
          <w:lang w:val="en-US"/>
        </w:rPr>
        <w:t>sense</w:t>
      </w:r>
      <w:proofErr w:type="gramEnd"/>
      <w:r>
        <w:rPr>
          <w:lang w:val="en-US"/>
        </w:rPr>
        <w:t xml:space="preserve"> as there is more connection with God. The second part itself is very clear and persuasive. The author gives </w:t>
      </w:r>
      <w:del w:id="6" w:author="Donald Maldari" w:date="2016-12-12T15:28:00Z">
        <w:r w:rsidDel="0012087E">
          <w:rPr>
            <w:lang w:val="en-US"/>
          </w:rPr>
          <w:delText xml:space="preserve">grate </w:delText>
        </w:r>
      </w:del>
      <w:ins w:id="7" w:author="Donald Maldari" w:date="2016-12-12T15:28:00Z">
        <w:r w:rsidR="0012087E">
          <w:rPr>
            <w:lang w:val="en-US"/>
          </w:rPr>
          <w:t>great</w:t>
        </w:r>
        <w:r w:rsidR="0012087E">
          <w:rPr>
            <w:lang w:val="en-US"/>
          </w:rPr>
          <w:t xml:space="preserve"> </w:t>
        </w:r>
      </w:ins>
      <w:r>
        <w:rPr>
          <w:lang w:val="en-US"/>
        </w:rPr>
        <w:t>support for his idea by a deep analysis of the parts of the bible where tongues were mentioned</w:t>
      </w:r>
      <w:r w:rsidR="00031158">
        <w:rPr>
          <w:lang w:val="en-US"/>
        </w:rPr>
        <w:t xml:space="preserve">. Also there is a great flow of thought and how </w:t>
      </w:r>
      <w:r w:rsidR="00DA631B">
        <w:rPr>
          <w:lang w:val="en-US"/>
        </w:rPr>
        <w:t xml:space="preserve">the </w:t>
      </w:r>
      <w:r w:rsidR="00031158">
        <w:rPr>
          <w:lang w:val="en-US"/>
        </w:rPr>
        <w:t>author build</w:t>
      </w:r>
      <w:r w:rsidR="00DA631B">
        <w:rPr>
          <w:lang w:val="en-US"/>
        </w:rPr>
        <w:t>s</w:t>
      </w:r>
      <w:r w:rsidR="00031158">
        <w:rPr>
          <w:lang w:val="en-US"/>
        </w:rPr>
        <w:t xml:space="preserve"> on his argument like the wall with small bricks. So by the end of the paper author’s statement looks clear and meaningful for the reader.</w:t>
      </w:r>
    </w:p>
    <w:p w:rsidR="00D9601E" w:rsidRDefault="00031158" w:rsidP="00EF0E4C">
      <w:pPr>
        <w:contextualSpacing/>
        <w:rPr>
          <w:lang w:val="en-US"/>
        </w:rPr>
      </w:pPr>
      <w:r>
        <w:rPr>
          <w:lang w:val="en-US"/>
        </w:rPr>
        <w:tab/>
        <w:t xml:space="preserve">The paper is very clear and persuasive. The only point that I think would strengthen the article is if the author would define the word “tongue” as </w:t>
      </w:r>
      <w:r w:rsidR="00DA631B">
        <w:rPr>
          <w:lang w:val="en-US"/>
        </w:rPr>
        <w:t>an ecstatic utterance</w:t>
      </w:r>
      <w:r>
        <w:rPr>
          <w:lang w:val="en-US"/>
        </w:rPr>
        <w:t>, not the language</w:t>
      </w:r>
      <w:r w:rsidR="00DA631B">
        <w:rPr>
          <w:lang w:val="en-US"/>
        </w:rPr>
        <w:t>,</w:t>
      </w:r>
      <w:r>
        <w:rPr>
          <w:lang w:val="en-US"/>
        </w:rPr>
        <w:t xml:space="preserve"> as it gives a better understanding that people who spoke tongues were inspired by the Holy spirit. </w:t>
      </w:r>
      <w:r w:rsidR="00171E1F">
        <w:rPr>
          <w:lang w:val="en-US"/>
        </w:rPr>
        <w:t xml:space="preserve"> </w:t>
      </w:r>
    </w:p>
    <w:p w:rsidR="00D9601E" w:rsidRDefault="00D9601E" w:rsidP="00EF0E4C">
      <w:pPr>
        <w:contextualSpacing/>
        <w:rPr>
          <w:lang w:val="en-US"/>
        </w:rPr>
      </w:pPr>
    </w:p>
    <w:p w:rsidR="003164C8" w:rsidRDefault="003164C8" w:rsidP="00EF0E4C">
      <w:pPr>
        <w:contextualSpacing/>
        <w:rPr>
          <w:color w:val="0000FF"/>
          <w:lang w:val="en-US"/>
        </w:rPr>
      </w:pPr>
      <w:r>
        <w:rPr>
          <w:lang w:val="en-US"/>
        </w:rPr>
        <w:t xml:space="preserve"> </w:t>
      </w:r>
      <w:r w:rsidR="0012087E">
        <w:rPr>
          <w:color w:val="0000FF"/>
          <w:lang w:val="en-US"/>
        </w:rPr>
        <w:t>I’m not very familiar with “tongues.”  Studying it from a purely linguistic perspective may yield interesting data.</w:t>
      </w:r>
    </w:p>
    <w:p w:rsidR="0012087E" w:rsidRPr="0012087E" w:rsidRDefault="0012087E" w:rsidP="00EF0E4C">
      <w:pPr>
        <w:contextualSpacing/>
        <w:rPr>
          <w:color w:val="0000FF"/>
          <w:lang w:val="en-US"/>
        </w:rPr>
      </w:pPr>
      <w:r>
        <w:rPr>
          <w:color w:val="0000FF"/>
          <w:lang w:val="en-US"/>
        </w:rPr>
        <w:t>A</w:t>
      </w:r>
      <w:bookmarkStart w:id="8" w:name="_GoBack"/>
      <w:bookmarkEnd w:id="8"/>
    </w:p>
    <w:p w:rsidR="00CA6928" w:rsidRDefault="00CA6928" w:rsidP="00EF0E4C">
      <w:pPr>
        <w:contextualSpacing/>
        <w:rPr>
          <w:lang w:val="en-US"/>
        </w:rPr>
      </w:pPr>
    </w:p>
    <w:p w:rsidR="00CA6928" w:rsidRDefault="00CA6928" w:rsidP="00EF0E4C">
      <w:pPr>
        <w:contextualSpacing/>
        <w:rPr>
          <w:lang w:val="en-US"/>
        </w:rPr>
      </w:pPr>
    </w:p>
    <w:p w:rsidR="00EF0E4C" w:rsidRPr="00EF0E4C" w:rsidRDefault="00EF0E4C">
      <w:pPr>
        <w:rPr>
          <w:lang w:val="en-US"/>
        </w:rPr>
      </w:pPr>
    </w:p>
    <w:sectPr w:rsidR="00EF0E4C" w:rsidRPr="00EF0E4C">
      <w:pgSz w:w="11906" w:h="16838"/>
      <w:pgMar w:top="1134" w:right="850" w:bottom="1134" w:left="1701"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Donald Maldari" w:date="2016-12-12T15:24:00Z" w:initials="DM">
    <w:p w:rsidR="0012087E" w:rsidRDefault="0012087E">
      <w:pPr>
        <w:pStyle w:val="CommentText"/>
      </w:pPr>
      <w:r>
        <w:rPr>
          <w:rStyle w:val="CommentReference"/>
        </w:rPr>
        <w:annotationRef/>
      </w:r>
      <w:proofErr w:type="spellStart"/>
      <w:r>
        <w:t>You</w:t>
      </w:r>
      <w:proofErr w:type="spellEnd"/>
      <w:r>
        <w:t xml:space="preserve"> </w:t>
      </w:r>
      <w:proofErr w:type="spellStart"/>
      <w:r>
        <w:t>may</w:t>
      </w:r>
      <w:proofErr w:type="spellEnd"/>
      <w:r>
        <w:t xml:space="preserve"> </w:t>
      </w:r>
      <w:proofErr w:type="spellStart"/>
      <w:r>
        <w:t>be</w:t>
      </w:r>
      <w:proofErr w:type="spellEnd"/>
      <w:r>
        <w:t xml:space="preserve"> </w:t>
      </w:r>
      <w:proofErr w:type="spellStart"/>
      <w:r>
        <w:t>right</w:t>
      </w:r>
      <w:proofErr w:type="spellEnd"/>
      <w:r>
        <w:t>.</w:t>
      </w:r>
    </w:p>
  </w:comment>
  <w:comment w:id="4" w:author="Donald Maldari" w:date="2016-12-12T15:28:00Z" w:initials="DM">
    <w:p w:rsidR="0012087E" w:rsidRDefault="0012087E">
      <w:pPr>
        <w:pStyle w:val="CommentText"/>
      </w:pPr>
      <w:r>
        <w:rPr>
          <w:rStyle w:val="CommentReference"/>
        </w:rPr>
        <w:annotationRef/>
      </w:r>
      <w:proofErr w:type="spellStart"/>
      <w:r>
        <w:t>As</w:t>
      </w:r>
      <w:proofErr w:type="spellEnd"/>
      <w:r>
        <w:t xml:space="preserve"> I </w:t>
      </w:r>
      <w:proofErr w:type="spellStart"/>
      <w:r>
        <w:t>understand</w:t>
      </w:r>
      <w:proofErr w:type="spellEnd"/>
      <w:r>
        <w:t xml:space="preserve"> </w:t>
      </w:r>
      <w:proofErr w:type="spellStart"/>
      <w:r>
        <w:t>it</w:t>
      </w:r>
      <w:proofErr w:type="spellEnd"/>
      <w:r>
        <w:t xml:space="preserve">, </w:t>
      </w:r>
      <w:proofErr w:type="spellStart"/>
      <w:r>
        <w:t>it</w:t>
      </w:r>
      <w:proofErr w:type="spellEnd"/>
      <w:r>
        <w:t xml:space="preserve"> </w:t>
      </w:r>
      <w:proofErr w:type="spellStart"/>
      <w:r>
        <w:t>was</w:t>
      </w:r>
      <w:proofErr w:type="spellEnd"/>
      <w:r>
        <w:t xml:space="preserve"> </w:t>
      </w:r>
      <w:proofErr w:type="spellStart"/>
      <w:r>
        <w:t>unusual</w:t>
      </w:r>
      <w:proofErr w:type="spellEnd"/>
      <w:r>
        <w:t xml:space="preserve"> </w:t>
      </w:r>
      <w:proofErr w:type="spellStart"/>
      <w:r>
        <w:t>to</w:t>
      </w:r>
      <w:proofErr w:type="spellEnd"/>
      <w:r>
        <w:t xml:space="preserve"> </w:t>
      </w:r>
      <w:proofErr w:type="spellStart"/>
      <w:r>
        <w:t>be</w:t>
      </w:r>
      <w:proofErr w:type="spellEnd"/>
      <w:r>
        <w:t xml:space="preserve"> </w:t>
      </w:r>
      <w:proofErr w:type="spellStart"/>
      <w:r>
        <w:t>able</w:t>
      </w:r>
      <w:proofErr w:type="spellEnd"/>
      <w:r>
        <w:t xml:space="preserve"> </w:t>
      </w:r>
      <w:proofErr w:type="spellStart"/>
      <w:r>
        <w:t>to</w:t>
      </w:r>
      <w:proofErr w:type="spellEnd"/>
      <w:r>
        <w:t xml:space="preserve"> </w:t>
      </w:r>
      <w:proofErr w:type="spellStart"/>
      <w:r>
        <w:t>understand</w:t>
      </w:r>
      <w:proofErr w:type="spellEnd"/>
      <w:r>
        <w:t xml:space="preserve"> </w:t>
      </w:r>
      <w:proofErr w:type="spellStart"/>
      <w:r>
        <w:t>tongues</w:t>
      </w:r>
      <w:proofErr w:type="spellEnd"/>
      <w:r>
        <w:t xml:space="preserve">.  </w:t>
      </w:r>
      <w:proofErr w:type="spellStart"/>
      <w:r>
        <w:t>There</w:t>
      </w:r>
      <w:proofErr w:type="spellEnd"/>
      <w:r>
        <w:t xml:space="preserve"> </w:t>
      </w:r>
      <w:proofErr w:type="spellStart"/>
      <w:r>
        <w:t>is</w:t>
      </w:r>
      <w:proofErr w:type="spellEnd"/>
      <w:r>
        <w:t xml:space="preserve">, </w:t>
      </w:r>
      <w:proofErr w:type="spellStart"/>
      <w:r>
        <w:t>however</w:t>
      </w:r>
      <w:proofErr w:type="spellEnd"/>
      <w:r>
        <w:t xml:space="preserve">, a </w:t>
      </w:r>
      <w:proofErr w:type="spellStart"/>
      <w:r>
        <w:t>standard</w:t>
      </w:r>
      <w:proofErr w:type="spellEnd"/>
      <w:r>
        <w:t xml:space="preserve"> </w:t>
      </w:r>
      <w:proofErr w:type="spellStart"/>
      <w:r>
        <w:t>grammatical</w:t>
      </w:r>
      <w:proofErr w:type="spellEnd"/>
      <w:r>
        <w:t xml:space="preserve"> </w:t>
      </w:r>
      <w:proofErr w:type="spellStart"/>
      <w:r>
        <w:t>pattern</w:t>
      </w:r>
      <w:proofErr w:type="spellEnd"/>
      <w:r>
        <w:t xml:space="preserve">.  </w:t>
      </w:r>
      <w:proofErr w:type="spellStart"/>
      <w:r>
        <w:t>Perhaps</w:t>
      </w:r>
      <w:proofErr w:type="spellEnd"/>
      <w:r>
        <w:t xml:space="preserve"> </w:t>
      </w:r>
      <w:proofErr w:type="spellStart"/>
      <w:r>
        <w:t>the</w:t>
      </w:r>
      <w:proofErr w:type="spellEnd"/>
      <w:r>
        <w:t xml:space="preserve"> </w:t>
      </w:r>
      <w:proofErr w:type="spellStart"/>
      <w:r>
        <w:t>brain</w:t>
      </w:r>
      <w:proofErr w:type="spellEnd"/>
      <w:r>
        <w:t xml:space="preserve"> </w:t>
      </w:r>
      <w:proofErr w:type="spellStart"/>
      <w:r>
        <w:t>organizes</w:t>
      </w:r>
      <w:proofErr w:type="spellEnd"/>
      <w:r>
        <w:t xml:space="preserve"> </w:t>
      </w:r>
      <w:proofErr w:type="spellStart"/>
      <w:r>
        <w:t>the</w:t>
      </w:r>
      <w:proofErr w:type="spellEnd"/>
      <w:r>
        <w:t xml:space="preserve"> </w:t>
      </w:r>
      <w:proofErr w:type="spellStart"/>
      <w:r>
        <w:t>experience</w:t>
      </w:r>
      <w:proofErr w:type="spellEnd"/>
      <w:r>
        <w:t xml:space="preserve"> </w:t>
      </w:r>
      <w:proofErr w:type="spellStart"/>
      <w:r>
        <w:t>in</w:t>
      </w:r>
      <w:proofErr w:type="spellEnd"/>
      <w:r>
        <w:t xml:space="preserve"> a </w:t>
      </w:r>
      <w:proofErr w:type="spellStart"/>
      <w:r>
        <w:t>logical</w:t>
      </w:r>
      <w:proofErr w:type="spellEnd"/>
      <w:r>
        <w:t xml:space="preserve"> </w:t>
      </w:r>
      <w:proofErr w:type="spellStart"/>
      <w:r>
        <w:t>way</w:t>
      </w:r>
      <w:proofErr w:type="spellEnd"/>
      <w:r>
        <w:t xml:space="preserve">.  </w:t>
      </w:r>
      <w:proofErr w:type="spellStart"/>
      <w:r>
        <w:t>Perhaps</w:t>
      </w:r>
      <w:proofErr w:type="spellEnd"/>
      <w:r>
        <w:t xml:space="preserve"> </w:t>
      </w:r>
      <w:proofErr w:type="spellStart"/>
      <w:r>
        <w:t>some</w:t>
      </w:r>
      <w:proofErr w:type="spellEnd"/>
      <w:r>
        <w:t xml:space="preserve"> </w:t>
      </w:r>
      <w:proofErr w:type="spellStart"/>
      <w:r>
        <w:t>people</w:t>
      </w:r>
      <w:proofErr w:type="spellEnd"/>
      <w:r>
        <w:t xml:space="preserve"> </w:t>
      </w:r>
      <w:proofErr w:type="spellStart"/>
      <w:r>
        <w:t>can</w:t>
      </w:r>
      <w:proofErr w:type="spellEnd"/>
      <w:r>
        <w:t xml:space="preserve"> </w:t>
      </w:r>
      <w:proofErr w:type="spellStart"/>
      <w:r>
        <w:t>perceive</w:t>
      </w:r>
      <w:proofErr w:type="spellEnd"/>
      <w:r>
        <w:t xml:space="preserve"> </w:t>
      </w:r>
      <w:proofErr w:type="spellStart"/>
      <w:r>
        <w:t>what</w:t>
      </w:r>
      <w:proofErr w:type="spellEnd"/>
      <w:r>
        <w:t xml:space="preserve"> </w:t>
      </w:r>
      <w:proofErr w:type="spellStart"/>
      <w:r>
        <w:t>the</w:t>
      </w:r>
      <w:proofErr w:type="spellEnd"/>
      <w:r>
        <w:t xml:space="preserve"> </w:t>
      </w:r>
      <w:proofErr w:type="spellStart"/>
      <w:r>
        <w:t>other</w:t>
      </w:r>
      <w:proofErr w:type="spellEnd"/>
      <w:r>
        <w:t xml:space="preserve"> </w:t>
      </w:r>
      <w:proofErr w:type="spellStart"/>
      <w:r>
        <w:t>person</w:t>
      </w:r>
      <w:proofErr w:type="spellEnd"/>
      <w:r>
        <w:t xml:space="preserve"> </w:t>
      </w:r>
      <w:proofErr w:type="spellStart"/>
      <w:r>
        <w:t>is</w:t>
      </w:r>
      <w:proofErr w:type="spellEnd"/>
      <w:r>
        <w:t xml:space="preserve"> </w:t>
      </w:r>
      <w:proofErr w:type="spellStart"/>
      <w:r>
        <w:t>trying</w:t>
      </w:r>
      <w:proofErr w:type="spellEnd"/>
      <w:r>
        <w:t xml:space="preserve"> </w:t>
      </w:r>
      <w:proofErr w:type="spellStart"/>
      <w:r>
        <w:t>to</w:t>
      </w:r>
      <w:proofErr w:type="spellEnd"/>
      <w:r>
        <w:t xml:space="preserve"> </w:t>
      </w:r>
      <w:proofErr w:type="spellStart"/>
      <w:r>
        <w:t>express</w:t>
      </w:r>
      <w:proofErr w:type="spellEnd"/>
      <w:r>
        <w:t xml:space="preserve">.  </w:t>
      </w:r>
      <w:proofErr w:type="spellStart"/>
      <w:r>
        <w:t>In</w:t>
      </w:r>
      <w:proofErr w:type="spellEnd"/>
      <w:r>
        <w:t xml:space="preserve"> </w:t>
      </w:r>
      <w:proofErr w:type="spellStart"/>
      <w:r>
        <w:t>any</w:t>
      </w:r>
      <w:proofErr w:type="spellEnd"/>
      <w:r>
        <w:t xml:space="preserve"> </w:t>
      </w:r>
      <w:proofErr w:type="spellStart"/>
      <w:r>
        <w:t>case</w:t>
      </w:r>
      <w:proofErr w:type="spellEnd"/>
      <w:r>
        <w:t xml:space="preserve">, </w:t>
      </w:r>
      <w:proofErr w:type="spellStart"/>
      <w:r>
        <w:t>tongues</w:t>
      </w:r>
      <w:proofErr w:type="spellEnd"/>
      <w:r>
        <w:t xml:space="preserve"> </w:t>
      </w:r>
      <w:proofErr w:type="spellStart"/>
      <w:r>
        <w:t>is</w:t>
      </w:r>
      <w:proofErr w:type="spellEnd"/>
      <w:r>
        <w:t xml:space="preserve"> </w:t>
      </w:r>
      <w:proofErr w:type="spellStart"/>
      <w:r>
        <w:t>not</w:t>
      </w:r>
      <w:proofErr w:type="spellEnd"/>
      <w:r>
        <w:t xml:space="preserve"> a </w:t>
      </w:r>
      <w:proofErr w:type="spellStart"/>
      <w:r>
        <w:t>language</w:t>
      </w:r>
      <w:proofErr w:type="spellEnd"/>
      <w:r>
        <w:t xml:space="preserve"> </w:t>
      </w:r>
      <w:proofErr w:type="spellStart"/>
      <w:r>
        <w:t>spoken</w:t>
      </w:r>
      <w:proofErr w:type="spellEnd"/>
      <w:r>
        <w:t xml:space="preserve"> </w:t>
      </w:r>
      <w:proofErr w:type="spellStart"/>
      <w:r>
        <w:t>by</w:t>
      </w:r>
      <w:proofErr w:type="spellEnd"/>
      <w:r>
        <w:t xml:space="preserve"> </w:t>
      </w:r>
      <w:proofErr w:type="spellStart"/>
      <w:r>
        <w:t>anyone</w:t>
      </w:r>
      <w:proofErr w:type="spellEnd"/>
      <w:r>
        <w:t xml:space="preserve"> </w:t>
      </w:r>
      <w:proofErr w:type="spellStart"/>
      <w:r>
        <w:t>else</w:t>
      </w:r>
      <w:proofErr w:type="spellEnd"/>
      <w:r>
        <w:t xml:space="preserve"> </w:t>
      </w:r>
      <w:proofErr w:type="spellStart"/>
      <w:r>
        <w:t>and</w:t>
      </w:r>
      <w:proofErr w:type="spellEnd"/>
      <w:r>
        <w:t xml:space="preserve"> I </w:t>
      </w:r>
      <w:proofErr w:type="spellStart"/>
      <w:r>
        <w:t>don't</w:t>
      </w:r>
      <w:proofErr w:type="spellEnd"/>
      <w:r>
        <w:t xml:space="preserve"> </w:t>
      </w:r>
      <w:proofErr w:type="spellStart"/>
      <w:r>
        <w:t>believe</w:t>
      </w:r>
      <w:proofErr w:type="spellEnd"/>
      <w:r>
        <w:t xml:space="preserve"> </w:t>
      </w:r>
      <w:proofErr w:type="spellStart"/>
      <w:r>
        <w:t>people</w:t>
      </w:r>
      <w:proofErr w:type="spellEnd"/>
      <w:r>
        <w:t xml:space="preserve"> </w:t>
      </w:r>
      <w:proofErr w:type="spellStart"/>
      <w:r>
        <w:t>speak</w:t>
      </w:r>
      <w:proofErr w:type="spellEnd"/>
      <w:r>
        <w:t xml:space="preserve"> </w:t>
      </w:r>
      <w:proofErr w:type="spellStart"/>
      <w:r>
        <w:t>it</w:t>
      </w:r>
      <w:proofErr w:type="spellEnd"/>
      <w:r>
        <w:t xml:space="preserve"> </w:t>
      </w:r>
      <w:proofErr w:type="spellStart"/>
      <w:r>
        <w:t>the</w:t>
      </w:r>
      <w:proofErr w:type="spellEnd"/>
      <w:r>
        <w:t xml:space="preserve"> </w:t>
      </w:r>
      <w:proofErr w:type="spellStart"/>
      <w:r>
        <w:t>same</w:t>
      </w:r>
      <w:proofErr w:type="spellEnd"/>
      <w:r>
        <w:t xml:space="preserve"> </w:t>
      </w:r>
      <w:proofErr w:type="spellStart"/>
      <w:r>
        <w:t>way</w:t>
      </w:r>
      <w:proofErr w:type="spellEnd"/>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E4C"/>
    <w:rsid w:val="00031158"/>
    <w:rsid w:val="00060B07"/>
    <w:rsid w:val="0012087E"/>
    <w:rsid w:val="00171E1F"/>
    <w:rsid w:val="003164C8"/>
    <w:rsid w:val="006F72F5"/>
    <w:rsid w:val="008E2A58"/>
    <w:rsid w:val="00A27E40"/>
    <w:rsid w:val="00CA6928"/>
    <w:rsid w:val="00D46F00"/>
    <w:rsid w:val="00D9601E"/>
    <w:rsid w:val="00DA631B"/>
    <w:rsid w:val="00EF0E4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ru-RU" w:eastAsia="en-US" w:bidi="ar-SA"/>
      </w:rPr>
    </w:rPrDefault>
    <w:pPrDefault>
      <w:pPr>
        <w:spacing w:after="160"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087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087E"/>
    <w:rPr>
      <w:rFonts w:ascii="Lucida Grande" w:hAnsi="Lucida Grande" w:cs="Lucida Grande"/>
      <w:sz w:val="18"/>
      <w:szCs w:val="18"/>
    </w:rPr>
  </w:style>
  <w:style w:type="character" w:styleId="CommentReference">
    <w:name w:val="annotation reference"/>
    <w:basedOn w:val="DefaultParagraphFont"/>
    <w:uiPriority w:val="99"/>
    <w:semiHidden/>
    <w:unhideWhenUsed/>
    <w:rsid w:val="0012087E"/>
    <w:rPr>
      <w:sz w:val="18"/>
      <w:szCs w:val="18"/>
    </w:rPr>
  </w:style>
  <w:style w:type="paragraph" w:styleId="CommentText">
    <w:name w:val="annotation text"/>
    <w:basedOn w:val="Normal"/>
    <w:link w:val="CommentTextChar"/>
    <w:uiPriority w:val="99"/>
    <w:semiHidden/>
    <w:unhideWhenUsed/>
    <w:rsid w:val="0012087E"/>
    <w:pPr>
      <w:spacing w:line="240" w:lineRule="auto"/>
    </w:pPr>
  </w:style>
  <w:style w:type="character" w:customStyle="1" w:styleId="CommentTextChar">
    <w:name w:val="Comment Text Char"/>
    <w:basedOn w:val="DefaultParagraphFont"/>
    <w:link w:val="CommentText"/>
    <w:uiPriority w:val="99"/>
    <w:semiHidden/>
    <w:rsid w:val="0012087E"/>
  </w:style>
  <w:style w:type="paragraph" w:styleId="CommentSubject">
    <w:name w:val="annotation subject"/>
    <w:basedOn w:val="CommentText"/>
    <w:next w:val="CommentText"/>
    <w:link w:val="CommentSubjectChar"/>
    <w:uiPriority w:val="99"/>
    <w:semiHidden/>
    <w:unhideWhenUsed/>
    <w:rsid w:val="0012087E"/>
    <w:rPr>
      <w:b/>
      <w:bCs/>
      <w:sz w:val="20"/>
      <w:szCs w:val="20"/>
    </w:rPr>
  </w:style>
  <w:style w:type="character" w:customStyle="1" w:styleId="CommentSubjectChar">
    <w:name w:val="Comment Subject Char"/>
    <w:basedOn w:val="CommentTextChar"/>
    <w:link w:val="CommentSubject"/>
    <w:uiPriority w:val="99"/>
    <w:semiHidden/>
    <w:rsid w:val="0012087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ru-RU" w:eastAsia="en-US" w:bidi="ar-SA"/>
      </w:rPr>
    </w:rPrDefault>
    <w:pPrDefault>
      <w:pPr>
        <w:spacing w:after="160"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087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087E"/>
    <w:rPr>
      <w:rFonts w:ascii="Lucida Grande" w:hAnsi="Lucida Grande" w:cs="Lucida Grande"/>
      <w:sz w:val="18"/>
      <w:szCs w:val="18"/>
    </w:rPr>
  </w:style>
  <w:style w:type="character" w:styleId="CommentReference">
    <w:name w:val="annotation reference"/>
    <w:basedOn w:val="DefaultParagraphFont"/>
    <w:uiPriority w:val="99"/>
    <w:semiHidden/>
    <w:unhideWhenUsed/>
    <w:rsid w:val="0012087E"/>
    <w:rPr>
      <w:sz w:val="18"/>
      <w:szCs w:val="18"/>
    </w:rPr>
  </w:style>
  <w:style w:type="paragraph" w:styleId="CommentText">
    <w:name w:val="annotation text"/>
    <w:basedOn w:val="Normal"/>
    <w:link w:val="CommentTextChar"/>
    <w:uiPriority w:val="99"/>
    <w:semiHidden/>
    <w:unhideWhenUsed/>
    <w:rsid w:val="0012087E"/>
    <w:pPr>
      <w:spacing w:line="240" w:lineRule="auto"/>
    </w:pPr>
  </w:style>
  <w:style w:type="character" w:customStyle="1" w:styleId="CommentTextChar">
    <w:name w:val="Comment Text Char"/>
    <w:basedOn w:val="DefaultParagraphFont"/>
    <w:link w:val="CommentText"/>
    <w:uiPriority w:val="99"/>
    <w:semiHidden/>
    <w:rsid w:val="0012087E"/>
  </w:style>
  <w:style w:type="paragraph" w:styleId="CommentSubject">
    <w:name w:val="annotation subject"/>
    <w:basedOn w:val="CommentText"/>
    <w:next w:val="CommentText"/>
    <w:link w:val="CommentSubjectChar"/>
    <w:uiPriority w:val="99"/>
    <w:semiHidden/>
    <w:unhideWhenUsed/>
    <w:rsid w:val="0012087E"/>
    <w:rPr>
      <w:b/>
      <w:bCs/>
      <w:sz w:val="20"/>
      <w:szCs w:val="20"/>
    </w:rPr>
  </w:style>
  <w:style w:type="character" w:customStyle="1" w:styleId="CommentSubjectChar">
    <w:name w:val="Comment Subject Char"/>
    <w:basedOn w:val="CommentTextChar"/>
    <w:link w:val="CommentSubject"/>
    <w:uiPriority w:val="99"/>
    <w:semiHidden/>
    <w:rsid w:val="001208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534</Words>
  <Characters>3049</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Anastasija Cumika</dc:creator>
  <cp:keywords/>
  <dc:description/>
  <cp:lastModifiedBy>Donald Maldari</cp:lastModifiedBy>
  <cp:revision>2</cp:revision>
  <dcterms:created xsi:type="dcterms:W3CDTF">2016-12-12T20:31:00Z</dcterms:created>
  <dcterms:modified xsi:type="dcterms:W3CDTF">2016-12-12T20:31:00Z</dcterms:modified>
</cp:coreProperties>
</file>