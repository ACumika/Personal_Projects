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714" w:rsidRDefault="00E312E7" w:rsidP="007A7FBE">
      <w:pPr>
        <w:spacing w:line="480" w:lineRule="auto"/>
        <w:contextualSpacing/>
        <w:rPr>
          <w:lang w:val="en-US"/>
        </w:rPr>
      </w:pPr>
      <w:r>
        <w:rPr>
          <w:lang w:val="en-US"/>
        </w:rPr>
        <w:t xml:space="preserve">Anastasija </w:t>
      </w:r>
      <w:bookmarkStart w:id="0" w:name="_GoBack"/>
      <w:r>
        <w:rPr>
          <w:lang w:val="en-US"/>
        </w:rPr>
        <w:t>Cumika</w:t>
      </w:r>
      <w:bookmarkEnd w:id="0"/>
    </w:p>
    <w:p w:rsidR="00E312E7" w:rsidRDefault="00E312E7" w:rsidP="007A7FBE">
      <w:pPr>
        <w:spacing w:line="480" w:lineRule="auto"/>
        <w:contextualSpacing/>
        <w:rPr>
          <w:lang w:val="en-US"/>
        </w:rPr>
      </w:pPr>
      <w:r>
        <w:rPr>
          <w:lang w:val="en-US"/>
        </w:rPr>
        <w:t xml:space="preserve">Donald </w:t>
      </w:r>
      <w:proofErr w:type="spellStart"/>
      <w:r>
        <w:rPr>
          <w:lang w:val="en-US"/>
        </w:rPr>
        <w:t>Maldari</w:t>
      </w:r>
      <w:proofErr w:type="spellEnd"/>
    </w:p>
    <w:p w:rsidR="00E312E7" w:rsidRDefault="00E312E7" w:rsidP="007A7FBE">
      <w:pPr>
        <w:spacing w:line="480" w:lineRule="auto"/>
        <w:contextualSpacing/>
        <w:rPr>
          <w:lang w:val="en-US"/>
        </w:rPr>
      </w:pPr>
      <w:r>
        <w:rPr>
          <w:lang w:val="en-US"/>
        </w:rPr>
        <w:t>THE 184</w:t>
      </w:r>
    </w:p>
    <w:p w:rsidR="00E312E7" w:rsidRDefault="00E312E7" w:rsidP="007A7FBE">
      <w:pPr>
        <w:spacing w:line="480" w:lineRule="auto"/>
        <w:contextualSpacing/>
        <w:rPr>
          <w:lang w:val="en-US"/>
        </w:rPr>
      </w:pPr>
      <w:r>
        <w:rPr>
          <w:lang w:val="en-US"/>
        </w:rPr>
        <w:t>21 October</w:t>
      </w:r>
    </w:p>
    <w:p w:rsidR="00E312E7" w:rsidRDefault="00E312E7" w:rsidP="007A7FBE">
      <w:pPr>
        <w:spacing w:line="480" w:lineRule="auto"/>
        <w:contextualSpacing/>
        <w:jc w:val="center"/>
        <w:rPr>
          <w:lang w:val="en-US"/>
        </w:rPr>
      </w:pPr>
      <w:r>
        <w:rPr>
          <w:lang w:val="en-US"/>
        </w:rPr>
        <w:t>The critique on “Creation and Evolution: A New Departure”</w:t>
      </w:r>
    </w:p>
    <w:p w:rsidR="00DD73CD" w:rsidRDefault="00E312E7" w:rsidP="007A7FBE">
      <w:pPr>
        <w:spacing w:line="480" w:lineRule="auto"/>
        <w:contextualSpacing/>
        <w:rPr>
          <w:lang w:val="en-US"/>
        </w:rPr>
      </w:pPr>
      <w:r>
        <w:rPr>
          <w:lang w:val="en-US"/>
        </w:rPr>
        <w:tab/>
        <w:t xml:space="preserve">The article “Creation and Evolution: A New Departure” was written by a Steven A. Hein in 1973. The main </w:t>
      </w:r>
      <w:r w:rsidR="00EC2C2A">
        <w:rPr>
          <w:lang w:val="en-US"/>
        </w:rPr>
        <w:t xml:space="preserve">author’s </w:t>
      </w:r>
      <w:r>
        <w:rPr>
          <w:lang w:val="en-US"/>
        </w:rPr>
        <w:t xml:space="preserve">idea is that there are some missing factors in </w:t>
      </w:r>
      <w:ins w:id="1" w:author="LeMoyne College" w:date="2016-10-30T17:02:00Z">
        <w:r w:rsidR="00DD73CD">
          <w:rPr>
            <w:lang w:val="en-US"/>
          </w:rPr>
          <w:t xml:space="preserve">the </w:t>
        </w:r>
      </w:ins>
      <w:r>
        <w:rPr>
          <w:lang w:val="en-US"/>
        </w:rPr>
        <w:t xml:space="preserve">Darwinian theory </w:t>
      </w:r>
      <w:r w:rsidR="00EC2C2A">
        <w:rPr>
          <w:lang w:val="en-US"/>
        </w:rPr>
        <w:t xml:space="preserve">of </w:t>
      </w:r>
      <w:r>
        <w:rPr>
          <w:lang w:val="en-US"/>
        </w:rPr>
        <w:t xml:space="preserve">evolution hypothesis, so </w:t>
      </w:r>
      <w:ins w:id="2" w:author="LeMoyne College" w:date="2016-10-30T17:03:00Z">
        <w:r w:rsidR="00DD73CD">
          <w:rPr>
            <w:lang w:val="en-US"/>
          </w:rPr>
          <w:t xml:space="preserve">the </w:t>
        </w:r>
      </w:ins>
      <w:r>
        <w:rPr>
          <w:lang w:val="en-US"/>
        </w:rPr>
        <w:t>creationist</w:t>
      </w:r>
      <w:del w:id="3" w:author="LeMoyne College" w:date="2016-10-30T17:03:00Z">
        <w:r w:rsidDel="00DD73CD">
          <w:rPr>
            <w:lang w:val="en-US"/>
          </w:rPr>
          <w:delText>s</w:delText>
        </w:r>
      </w:del>
      <w:r>
        <w:rPr>
          <w:lang w:val="en-US"/>
        </w:rPr>
        <w:t xml:space="preserve"> theory works better</w:t>
      </w:r>
      <w:ins w:id="4" w:author="LeMoyne College" w:date="2016-10-30T17:03:00Z">
        <w:r w:rsidR="00DD73CD">
          <w:rPr>
            <w:lang w:val="en-US"/>
          </w:rPr>
          <w:t>.  The author claims that</w:t>
        </w:r>
      </w:ins>
      <w:r>
        <w:rPr>
          <w:lang w:val="en-US"/>
        </w:rPr>
        <w:t xml:space="preserve"> </w:t>
      </w:r>
      <w:del w:id="5" w:author="LeMoyne College" w:date="2016-10-30T17:03:00Z">
        <w:r w:rsidDel="00DD73CD">
          <w:rPr>
            <w:lang w:val="en-US"/>
          </w:rPr>
          <w:delText xml:space="preserve">as </w:delText>
        </w:r>
      </w:del>
      <w:r>
        <w:rPr>
          <w:lang w:val="en-US"/>
        </w:rPr>
        <w:t xml:space="preserve">it does not contradict </w:t>
      </w:r>
      <w:del w:id="6" w:author="LeMoyne College" w:date="2016-10-30T17:03:00Z">
        <w:r w:rsidDel="00DD73CD">
          <w:rPr>
            <w:lang w:val="en-US"/>
          </w:rPr>
          <w:delText>with nowadays</w:delText>
        </w:r>
      </w:del>
      <w:ins w:id="7" w:author="LeMoyne College" w:date="2016-10-30T17:03:00Z">
        <w:r w:rsidR="00DD73CD">
          <w:rPr>
            <w:lang w:val="en-US"/>
          </w:rPr>
          <w:t>contemporary</w:t>
        </w:r>
      </w:ins>
      <w:r>
        <w:rPr>
          <w:lang w:val="en-US"/>
        </w:rPr>
        <w:t xml:space="preserve"> science. Hein</w:t>
      </w:r>
      <w:r w:rsidR="00EC2C2A">
        <w:rPr>
          <w:lang w:val="en-US"/>
        </w:rPr>
        <w:t>’s</w:t>
      </w:r>
      <w:r>
        <w:rPr>
          <w:lang w:val="en-US"/>
        </w:rPr>
        <w:t xml:space="preserve"> discussion is “limited to the subject of abiogenesis</w:t>
      </w:r>
      <w:r w:rsidR="00256EF7">
        <w:rPr>
          <w:lang w:val="en-US"/>
        </w:rPr>
        <w:t>”</w:t>
      </w:r>
      <w:r>
        <w:rPr>
          <w:lang w:val="en-US"/>
        </w:rPr>
        <w:t xml:space="preserve">. Hain gives different examples of how </w:t>
      </w:r>
      <w:ins w:id="8" w:author="LeMoyne College" w:date="2016-10-30T17:04:00Z">
        <w:r w:rsidR="00DD73CD">
          <w:rPr>
            <w:lang w:val="en-US"/>
          </w:rPr>
          <w:t xml:space="preserve">the </w:t>
        </w:r>
      </w:ins>
      <w:r>
        <w:rPr>
          <w:lang w:val="en-US"/>
        </w:rPr>
        <w:t xml:space="preserve">Darwinism theory is not supported by science or contradicts </w:t>
      </w:r>
      <w:del w:id="9" w:author="LeMoyne College" w:date="2016-10-30T17:04:00Z">
        <w:r w:rsidDel="00DD73CD">
          <w:rPr>
            <w:lang w:val="en-US"/>
          </w:rPr>
          <w:delText xml:space="preserve">with </w:delText>
        </w:r>
      </w:del>
      <w:r>
        <w:rPr>
          <w:lang w:val="en-US"/>
        </w:rPr>
        <w:t>it. That is how he gets to the creationist’s theory</w:t>
      </w:r>
      <w:r w:rsidR="007A7FBE">
        <w:rPr>
          <w:lang w:val="en-US"/>
        </w:rPr>
        <w:t xml:space="preserve"> because Darwinism does not work anymore. Hein gives </w:t>
      </w:r>
      <w:del w:id="10" w:author="LeMoyne College" w:date="2016-10-30T17:06:00Z">
        <w:r w:rsidR="007A7FBE" w:rsidDel="00DD73CD">
          <w:rPr>
            <w:lang w:val="en-US"/>
          </w:rPr>
          <w:delText xml:space="preserve">even </w:delText>
        </w:r>
      </w:del>
      <w:r w:rsidR="007A7FBE">
        <w:rPr>
          <w:lang w:val="en-US"/>
        </w:rPr>
        <w:t>scientific support for</w:t>
      </w:r>
      <w:ins w:id="11" w:author="LeMoyne College" w:date="2016-10-30T17:06:00Z">
        <w:r w:rsidR="00DD73CD">
          <w:rPr>
            <w:lang w:val="en-US"/>
          </w:rPr>
          <w:t xml:space="preserve"> the</w:t>
        </w:r>
      </w:ins>
      <w:r w:rsidR="007A7FBE">
        <w:rPr>
          <w:lang w:val="en-US"/>
        </w:rPr>
        <w:t xml:space="preserve"> creationist’s theory</w:t>
      </w:r>
      <w:commentRangeStart w:id="12"/>
      <w:r w:rsidR="007A7FBE">
        <w:rPr>
          <w:lang w:val="en-US"/>
        </w:rPr>
        <w:t>. I</w:t>
      </w:r>
      <w:ins w:id="13" w:author="LeMoyne College" w:date="2016-10-30T17:06:00Z">
        <w:r w:rsidR="00DD73CD">
          <w:rPr>
            <w:lang w:val="en-US"/>
          </w:rPr>
          <w:t xml:space="preserve"> do not</w:t>
        </w:r>
      </w:ins>
      <w:r w:rsidR="007A7FBE">
        <w:rPr>
          <w:lang w:val="en-US"/>
        </w:rPr>
        <w:t xml:space="preserve"> think </w:t>
      </w:r>
      <w:ins w:id="14" w:author="LeMoyne College" w:date="2016-10-30T17:06:00Z">
        <w:r w:rsidR="00DD73CD">
          <w:rPr>
            <w:lang w:val="en-US"/>
          </w:rPr>
          <w:t xml:space="preserve">that the </w:t>
        </w:r>
      </w:ins>
      <w:r w:rsidR="007A7FBE">
        <w:rPr>
          <w:lang w:val="en-US"/>
        </w:rPr>
        <w:t xml:space="preserve">article is </w:t>
      </w:r>
      <w:del w:id="15" w:author="LeMoyne College" w:date="2016-10-30T17:07:00Z">
        <w:r w:rsidR="007A7FBE" w:rsidDel="00DD73CD">
          <w:rPr>
            <w:lang w:val="en-US"/>
          </w:rPr>
          <w:delText xml:space="preserve">not </w:delText>
        </w:r>
      </w:del>
      <w:r w:rsidR="007A7FBE">
        <w:rPr>
          <w:lang w:val="en-US"/>
        </w:rPr>
        <w:t xml:space="preserve">really persuasive because the evidence that the author gave against Darwinism are unsubstantiated and can be still explained by science.  </w:t>
      </w:r>
      <w:commentRangeEnd w:id="12"/>
      <w:r w:rsidR="00DD73CD">
        <w:rPr>
          <w:rStyle w:val="CommentReference"/>
        </w:rPr>
        <w:commentReference w:id="12"/>
      </w:r>
      <w:r w:rsidR="007A7FBE">
        <w:rPr>
          <w:lang w:val="en-US"/>
        </w:rPr>
        <w:br/>
        <w:t xml:space="preserve">              The Darwin theory states that there </w:t>
      </w:r>
      <w:del w:id="16" w:author="LeMoyne College" w:date="2016-10-30T17:07:00Z">
        <w:r w:rsidR="007A7FBE" w:rsidDel="00DD73CD">
          <w:rPr>
            <w:lang w:val="en-US"/>
          </w:rPr>
          <w:delText xml:space="preserve">were </w:delText>
        </w:r>
      </w:del>
      <w:ins w:id="17" w:author="LeMoyne College" w:date="2016-10-30T17:07:00Z">
        <w:r w:rsidR="00DD73CD">
          <w:rPr>
            <w:lang w:val="en-US"/>
          </w:rPr>
          <w:t>was</w:t>
        </w:r>
        <w:r w:rsidR="00DD73CD">
          <w:rPr>
            <w:lang w:val="en-US"/>
          </w:rPr>
          <w:t xml:space="preserve"> </w:t>
        </w:r>
      </w:ins>
      <w:r w:rsidR="007A7FBE">
        <w:rPr>
          <w:lang w:val="en-US"/>
        </w:rPr>
        <w:t xml:space="preserve">inorganic matter and </w:t>
      </w:r>
      <w:del w:id="18" w:author="LeMoyne College" w:date="2016-10-30T17:07:00Z">
        <w:r w:rsidR="007A7FBE" w:rsidDel="00DD73CD">
          <w:rPr>
            <w:lang w:val="en-US"/>
          </w:rPr>
          <w:delText>during some</w:delText>
        </w:r>
      </w:del>
      <w:ins w:id="19" w:author="LeMoyne College" w:date="2016-10-30T17:07:00Z">
        <w:r w:rsidR="00DD73CD">
          <w:rPr>
            <w:lang w:val="en-US"/>
          </w:rPr>
          <w:t>a</w:t>
        </w:r>
      </w:ins>
      <w:r w:rsidR="007A7FBE">
        <w:rPr>
          <w:lang w:val="en-US"/>
        </w:rPr>
        <w:t xml:space="preserve"> really long time</w:t>
      </w:r>
      <w:ins w:id="20" w:author="LeMoyne College" w:date="2016-10-30T17:07:00Z">
        <w:r w:rsidR="00DD73CD">
          <w:rPr>
            <w:lang w:val="en-US"/>
          </w:rPr>
          <w:t xml:space="preserve"> ago</w:t>
        </w:r>
      </w:ins>
      <w:r w:rsidR="007A7FBE">
        <w:rPr>
          <w:lang w:val="en-US"/>
        </w:rPr>
        <w:t xml:space="preserve"> (like billions</w:t>
      </w:r>
      <w:ins w:id="21" w:author="LeMoyne College" w:date="2016-10-30T17:07:00Z">
        <w:r w:rsidR="00DD73CD">
          <w:rPr>
            <w:lang w:val="en-US"/>
          </w:rPr>
          <w:t xml:space="preserve"> of</w:t>
        </w:r>
      </w:ins>
      <w:r w:rsidR="007A7FBE">
        <w:rPr>
          <w:lang w:val="en-US"/>
        </w:rPr>
        <w:t xml:space="preserve"> years) there were random chemical reactions which </w:t>
      </w:r>
      <w:del w:id="22" w:author="LeMoyne College" w:date="2016-10-30T17:08:00Z">
        <w:r w:rsidR="007A7FBE" w:rsidDel="00DD73CD">
          <w:rPr>
            <w:lang w:val="en-US"/>
          </w:rPr>
          <w:delText xml:space="preserve">lead </w:delText>
        </w:r>
      </w:del>
      <w:ins w:id="23" w:author="LeMoyne College" w:date="2016-10-30T17:08:00Z">
        <w:r w:rsidR="00DD73CD">
          <w:rPr>
            <w:lang w:val="en-US"/>
          </w:rPr>
          <w:t>led</w:t>
        </w:r>
        <w:r w:rsidR="00DD73CD">
          <w:rPr>
            <w:lang w:val="en-US"/>
          </w:rPr>
          <w:t xml:space="preserve"> </w:t>
        </w:r>
      </w:ins>
      <w:r w:rsidR="007A7FBE">
        <w:rPr>
          <w:lang w:val="en-US"/>
        </w:rPr>
        <w:t xml:space="preserve">to the organic life. Hein states that it is basically impossible that by </w:t>
      </w:r>
      <w:r w:rsidR="004E5FF3">
        <w:rPr>
          <w:lang w:val="en-US"/>
        </w:rPr>
        <w:t xml:space="preserve">just </w:t>
      </w:r>
      <w:r w:rsidR="007A7FBE">
        <w:rPr>
          <w:lang w:val="en-US"/>
        </w:rPr>
        <w:t>random reaction such a complex organic matter</w:t>
      </w:r>
      <w:r w:rsidR="00EC2C2A">
        <w:rPr>
          <w:lang w:val="en-US"/>
        </w:rPr>
        <w:t xml:space="preserve"> could</w:t>
      </w:r>
      <w:r w:rsidR="007A7FBE">
        <w:rPr>
          <w:lang w:val="en-US"/>
        </w:rPr>
        <w:t xml:space="preserve"> </w:t>
      </w:r>
      <w:r w:rsidR="00EC2C2A">
        <w:rPr>
          <w:lang w:val="en-US"/>
        </w:rPr>
        <w:t>appear</w:t>
      </w:r>
      <w:r w:rsidR="004E5FF3">
        <w:rPr>
          <w:lang w:val="en-US"/>
        </w:rPr>
        <w:t>. Scientists have already proven that random chemical</w:t>
      </w:r>
      <w:r w:rsidR="00D1129B">
        <w:rPr>
          <w:lang w:val="en-US"/>
        </w:rPr>
        <w:t xml:space="preserve"> </w:t>
      </w:r>
      <w:proofErr w:type="gramStart"/>
      <w:r w:rsidR="00D1129B">
        <w:rPr>
          <w:lang w:val="en-US"/>
        </w:rPr>
        <w:t>reaction are</w:t>
      </w:r>
      <w:proofErr w:type="gramEnd"/>
      <w:r w:rsidR="00D1129B">
        <w:rPr>
          <w:lang w:val="en-US"/>
        </w:rPr>
        <w:t xml:space="preserve"> “not programed . . .  but are inevitable by the laws of nature” (</w:t>
      </w:r>
      <w:proofErr w:type="spellStart"/>
      <w:r w:rsidR="00D1129B">
        <w:rPr>
          <w:lang w:val="en-US"/>
        </w:rPr>
        <w:t>Maldari</w:t>
      </w:r>
      <w:proofErr w:type="spellEnd"/>
      <w:r w:rsidR="00D1129B">
        <w:rPr>
          <w:lang w:val="en-US"/>
        </w:rPr>
        <w:t xml:space="preserve"> 71)</w:t>
      </w:r>
      <w:r w:rsidR="004E5FF3">
        <w:rPr>
          <w:lang w:val="en-US"/>
        </w:rPr>
        <w:t xml:space="preserve">, so I guess Hein did not know physics well enough to do </w:t>
      </w:r>
      <w:del w:id="24" w:author="LeMoyne College" w:date="2016-10-30T17:08:00Z">
        <w:r w:rsidR="004E5FF3" w:rsidDel="00DD73CD">
          <w:rPr>
            <w:lang w:val="en-US"/>
          </w:rPr>
          <w:delText xml:space="preserve">such </w:delText>
        </w:r>
      </w:del>
      <w:ins w:id="25" w:author="LeMoyne College" w:date="2016-10-30T17:08:00Z">
        <w:r w:rsidR="00DD73CD">
          <w:rPr>
            <w:lang w:val="en-US"/>
          </w:rPr>
          <w:t>make</w:t>
        </w:r>
        <w:r w:rsidR="00DD73CD">
          <w:rPr>
            <w:lang w:val="en-US"/>
          </w:rPr>
          <w:t xml:space="preserve"> </w:t>
        </w:r>
      </w:ins>
      <w:r w:rsidR="004E5FF3">
        <w:rPr>
          <w:lang w:val="en-US"/>
        </w:rPr>
        <w:t xml:space="preserve">a statement. He also states that “increasing the time span . . . will bring to equilibrium – not the increasing complexity which leads to life”. The author is right </w:t>
      </w:r>
      <w:del w:id="26" w:author="LeMoyne College" w:date="2016-10-30T17:08:00Z">
        <w:r w:rsidR="004E5FF3" w:rsidDel="00DD73CD">
          <w:rPr>
            <w:lang w:val="en-US"/>
          </w:rPr>
          <w:delText xml:space="preserve">with </w:delText>
        </w:r>
      </w:del>
      <w:ins w:id="27" w:author="LeMoyne College" w:date="2016-10-30T17:08:00Z">
        <w:r w:rsidR="00DD73CD">
          <w:rPr>
            <w:lang w:val="en-US"/>
          </w:rPr>
          <w:t>about</w:t>
        </w:r>
        <w:r w:rsidR="00DD73CD">
          <w:rPr>
            <w:lang w:val="en-US"/>
          </w:rPr>
          <w:t xml:space="preserve"> </w:t>
        </w:r>
      </w:ins>
      <w:r w:rsidR="004E5FF3">
        <w:rPr>
          <w:lang w:val="en-US"/>
        </w:rPr>
        <w:t xml:space="preserve">the idea that at some point everything will be in </w:t>
      </w:r>
      <w:del w:id="28" w:author="LeMoyne College" w:date="2016-10-30T17:08:00Z">
        <w:r w:rsidR="00D1129B" w:rsidDel="00DD73CD">
          <w:rPr>
            <w:lang w:val="en-US"/>
          </w:rPr>
          <w:delText xml:space="preserve">the </w:delText>
        </w:r>
      </w:del>
      <w:r w:rsidR="00D1129B">
        <w:rPr>
          <w:lang w:val="en-US"/>
        </w:rPr>
        <w:t xml:space="preserve">equilibrium but before that </w:t>
      </w:r>
      <w:r w:rsidR="004E5FF3">
        <w:rPr>
          <w:lang w:val="en-US"/>
        </w:rPr>
        <w:t xml:space="preserve">everything will reach the complexity. Right now we are at the point where things are still getting more and </w:t>
      </w:r>
      <w:commentRangeStart w:id="29"/>
      <w:r w:rsidR="004E5FF3">
        <w:rPr>
          <w:lang w:val="en-US"/>
        </w:rPr>
        <w:t>more complex</w:t>
      </w:r>
      <w:commentRangeEnd w:id="29"/>
      <w:r w:rsidR="00DD73CD">
        <w:rPr>
          <w:rStyle w:val="CommentReference"/>
        </w:rPr>
        <w:commentReference w:id="29"/>
      </w:r>
      <w:r w:rsidR="004E5FF3">
        <w:rPr>
          <w:lang w:val="en-US"/>
        </w:rPr>
        <w:t xml:space="preserve">, so there </w:t>
      </w:r>
      <w:r w:rsidR="00D1129B">
        <w:rPr>
          <w:lang w:val="en-US"/>
        </w:rPr>
        <w:t xml:space="preserve">still a long time to go </w:t>
      </w:r>
      <w:r w:rsidR="004E5FF3">
        <w:rPr>
          <w:lang w:val="en-US"/>
        </w:rPr>
        <w:t xml:space="preserve">when everything will be in equilibrium. </w:t>
      </w:r>
      <w:r w:rsidR="004E5FF3">
        <w:rPr>
          <w:lang w:val="en-US"/>
        </w:rPr>
        <w:br/>
        <w:t xml:space="preserve">           Hein said that “computer attempts to stimulate random selection in chemical reactions were unsuccessful”</w:t>
      </w:r>
      <w:r w:rsidR="00256EF7">
        <w:rPr>
          <w:lang w:val="en-US"/>
        </w:rPr>
        <w:t>,</w:t>
      </w:r>
      <w:r w:rsidR="004E5FF3">
        <w:rPr>
          <w:lang w:val="en-US"/>
        </w:rPr>
        <w:t xml:space="preserve"> “</w:t>
      </w:r>
      <w:r w:rsidR="00256EF7">
        <w:rPr>
          <w:lang w:val="en-US"/>
        </w:rPr>
        <w:t xml:space="preserve">a true living cell has not been produced to date” and all lab synthetic laboratory production had some presupposed conditions. The problem is </w:t>
      </w:r>
      <w:proofErr w:type="spellStart"/>
      <w:r w:rsidR="00256EF7">
        <w:rPr>
          <w:lang w:val="en-US"/>
        </w:rPr>
        <w:t>that</w:t>
      </w:r>
      <w:del w:id="30" w:author="LeMoyne College" w:date="2016-10-30T17:09:00Z">
        <w:r w:rsidR="00256EF7" w:rsidDel="00DD73CD">
          <w:rPr>
            <w:lang w:val="en-US"/>
          </w:rPr>
          <w:delText xml:space="preserve"> Darwinism</w:delText>
        </w:r>
      </w:del>
      <w:ins w:id="31" w:author="LeMoyne College" w:date="2016-10-30T17:09:00Z">
        <w:r w:rsidR="00DD73CD">
          <w:rPr>
            <w:lang w:val="en-US"/>
          </w:rPr>
          <w:t>Darwin’s</w:t>
        </w:r>
      </w:ins>
      <w:proofErr w:type="spellEnd"/>
      <w:r w:rsidR="00256EF7">
        <w:rPr>
          <w:lang w:val="en-US"/>
        </w:rPr>
        <w:t xml:space="preserve"> theory requires </w:t>
      </w:r>
      <w:r w:rsidR="00256EF7">
        <w:rPr>
          <w:lang w:val="en-US"/>
        </w:rPr>
        <w:lastRenderedPageBreak/>
        <w:t>billion</w:t>
      </w:r>
      <w:ins w:id="32" w:author="LeMoyne College" w:date="2016-10-30T17:09:00Z">
        <w:r w:rsidR="00DD73CD">
          <w:rPr>
            <w:lang w:val="en-US"/>
          </w:rPr>
          <w:t xml:space="preserve"> of</w:t>
        </w:r>
      </w:ins>
      <w:r w:rsidR="00256EF7">
        <w:rPr>
          <w:lang w:val="en-US"/>
        </w:rPr>
        <w:t xml:space="preserve"> years for all the random reactions to work, so it is really hard </w:t>
      </w:r>
      <w:commentRangeStart w:id="33"/>
      <w:r w:rsidR="00256EF7">
        <w:rPr>
          <w:lang w:val="en-US"/>
        </w:rPr>
        <w:t>to prove it in the lab</w:t>
      </w:r>
      <w:commentRangeEnd w:id="33"/>
      <w:r w:rsidR="00DD73CD">
        <w:rPr>
          <w:rStyle w:val="CommentReference"/>
        </w:rPr>
        <w:commentReference w:id="33"/>
      </w:r>
      <w:r w:rsidR="00256EF7">
        <w:rPr>
          <w:lang w:val="en-US"/>
        </w:rPr>
        <w:t xml:space="preserve">. Also we have no idea what kind of conditions there were in the earth long time ago, we can just assume that there was something not organic, but we do not know for sure what was that. Hein statement that we cannot prove and show how actually these random reactions happened is very weak. </w:t>
      </w:r>
      <w:r w:rsidR="00256EF7">
        <w:rPr>
          <w:lang w:val="en-US"/>
        </w:rPr>
        <w:br/>
        <w:t xml:space="preserve">            </w:t>
      </w:r>
      <w:del w:id="34" w:author="LeMoyne College" w:date="2016-10-30T17:10:00Z">
        <w:r w:rsidR="00256EF7" w:rsidDel="00DD73CD">
          <w:rPr>
            <w:lang w:val="en-US"/>
          </w:rPr>
          <w:delText>On the other side</w:delText>
        </w:r>
      </w:del>
      <w:ins w:id="35" w:author="LeMoyne College" w:date="2016-10-30T17:10:00Z">
        <w:r w:rsidR="00DD73CD">
          <w:rPr>
            <w:lang w:val="en-US"/>
          </w:rPr>
          <w:t xml:space="preserve">In every other </w:t>
        </w:r>
        <w:proofErr w:type="gramStart"/>
        <w:r w:rsidR="00DD73CD">
          <w:rPr>
            <w:lang w:val="en-US"/>
          </w:rPr>
          <w:t xml:space="preserve">way </w:t>
        </w:r>
      </w:ins>
      <w:r w:rsidR="00256EF7">
        <w:rPr>
          <w:lang w:val="en-US"/>
        </w:rPr>
        <w:t xml:space="preserve"> I</w:t>
      </w:r>
      <w:proofErr w:type="gramEnd"/>
      <w:r w:rsidR="00256EF7">
        <w:rPr>
          <w:lang w:val="en-US"/>
        </w:rPr>
        <w:t xml:space="preserve"> really like Hein’s ideas that some intelligence has been involved in abiogenesis. He says that “Every DNA molecule has highly complex code of “canned information” which directs the entire chemical activity of a cell” and “Canned information always requires a programmer”. </w:t>
      </w:r>
      <w:r w:rsidR="002550EC">
        <w:rPr>
          <w:lang w:val="en-US"/>
        </w:rPr>
        <w:t>As a scientific minded person I agree that in order to make things work it must be programmed.</w:t>
      </w:r>
      <w:r w:rsidR="00D1129B">
        <w:rPr>
          <w:lang w:val="en-US"/>
        </w:rPr>
        <w:t xml:space="preserve"> </w:t>
      </w:r>
      <w:commentRangeStart w:id="36"/>
      <w:r w:rsidR="00D1129B">
        <w:rPr>
          <w:lang w:val="en-US"/>
        </w:rPr>
        <w:t>The only exception is these random chemical reactions in the beginning</w:t>
      </w:r>
      <w:commentRangeEnd w:id="36"/>
      <w:r w:rsidR="00DD73CD">
        <w:rPr>
          <w:rStyle w:val="CommentReference"/>
        </w:rPr>
        <w:commentReference w:id="36"/>
      </w:r>
      <w:r w:rsidR="00D1129B">
        <w:rPr>
          <w:lang w:val="en-US"/>
        </w:rPr>
        <w:t>.</w:t>
      </w:r>
      <w:r w:rsidR="002550EC">
        <w:rPr>
          <w:lang w:val="en-US"/>
        </w:rPr>
        <w:t xml:space="preserve"> With this idea we can state that there was some intelligence before life’s origin. </w:t>
      </w:r>
      <w:r w:rsidR="002550EC">
        <w:rPr>
          <w:lang w:val="en-US"/>
        </w:rPr>
        <w:br/>
        <w:t xml:space="preserve">            Hein were trying to </w:t>
      </w:r>
      <w:del w:id="37" w:author="LeMoyne College" w:date="2016-10-30T17:11:00Z">
        <w:r w:rsidR="002550EC" w:rsidDel="00DD73CD">
          <w:rPr>
            <w:lang w:val="en-US"/>
          </w:rPr>
          <w:delText xml:space="preserve">make </w:delText>
        </w:r>
      </w:del>
      <w:ins w:id="38" w:author="LeMoyne College" w:date="2016-10-30T17:11:00Z">
        <w:r w:rsidR="00DD73CD">
          <w:rPr>
            <w:lang w:val="en-US"/>
          </w:rPr>
          <w:t>convince</w:t>
        </w:r>
        <w:r w:rsidR="00DD73CD">
          <w:rPr>
            <w:lang w:val="en-US"/>
          </w:rPr>
          <w:t xml:space="preserve"> </w:t>
        </w:r>
      </w:ins>
      <w:r w:rsidR="002550EC">
        <w:rPr>
          <w:lang w:val="en-US"/>
        </w:rPr>
        <w:t xml:space="preserve">the reader think that Darwinism theory contradicts with science but Hein was, I think, very far from science by his occupation that is why his evidence was wrong, like the idea that it is impossible that random reactions lead to life, or very weak, like the idea that Darwinism theory of abiogenesis was not synthetically proven. On the other hand, I think Hein is on the right track with the idea that there must be some intelligence before life, to code information in our cells. Therefore, I think that Darwin’s theory is very close to be true but there was still some intelligence beyond that gave a boost to start these random chemical reactions and coded our DNA. </w:t>
      </w:r>
    </w:p>
    <w:p w:rsidR="00870141" w:rsidRDefault="00DD73CD" w:rsidP="007A7FBE">
      <w:pPr>
        <w:spacing w:line="480" w:lineRule="auto"/>
        <w:contextualSpacing/>
        <w:rPr>
          <w:color w:val="0070C0"/>
          <w:lang w:val="en-US"/>
        </w:rPr>
      </w:pPr>
      <w:proofErr w:type="gramStart"/>
      <w:r>
        <w:rPr>
          <w:color w:val="0070C0"/>
          <w:lang w:val="en-US"/>
        </w:rPr>
        <w:t>Excellent essay.</w:t>
      </w:r>
      <w:proofErr w:type="gramEnd"/>
      <w:r>
        <w:rPr>
          <w:color w:val="0070C0"/>
          <w:lang w:val="en-US"/>
        </w:rPr>
        <w:t xml:space="preserve">  As you say, </w:t>
      </w:r>
      <w:r w:rsidR="00870141">
        <w:rPr>
          <w:color w:val="0070C0"/>
          <w:lang w:val="en-US"/>
        </w:rPr>
        <w:t>natural and social science are quite capable of explaining evolution through Darwin’s theory of natural selection.</w:t>
      </w:r>
    </w:p>
    <w:p w:rsidR="00870141" w:rsidRDefault="00870141" w:rsidP="007A7FBE">
      <w:pPr>
        <w:spacing w:line="480" w:lineRule="auto"/>
        <w:contextualSpacing/>
        <w:rPr>
          <w:color w:val="0070C0"/>
          <w:lang w:val="en-US"/>
        </w:rPr>
      </w:pPr>
      <w:r>
        <w:rPr>
          <w:color w:val="0070C0"/>
          <w:lang w:val="en-US"/>
        </w:rPr>
        <w:t>Although I know no Russian I do know that Slavic languages do not have articles (a, the), and in every language prepositions are illogical.  The only way I know to improve style in English is to read it.  I hope you do read lots of English works such as fiction or science text.  You’ll then naturally begin to imitate them.</w:t>
      </w:r>
    </w:p>
    <w:p w:rsidR="007A7FBE" w:rsidRPr="00870141" w:rsidRDefault="00870141" w:rsidP="007A7FBE">
      <w:pPr>
        <w:spacing w:line="480" w:lineRule="auto"/>
        <w:contextualSpacing/>
        <w:rPr>
          <w:color w:val="0070C0"/>
          <w:lang w:val="en-US"/>
        </w:rPr>
      </w:pPr>
      <w:r>
        <w:rPr>
          <w:color w:val="0070C0"/>
          <w:lang w:val="en-US"/>
        </w:rPr>
        <w:t>A</w:t>
      </w:r>
      <w:r w:rsidR="002550EC">
        <w:rPr>
          <w:lang w:val="en-US"/>
        </w:rPr>
        <w:br/>
        <w:t xml:space="preserve">             </w:t>
      </w:r>
      <w:r w:rsidR="007A7FBE">
        <w:rPr>
          <w:lang w:val="en-US"/>
        </w:rPr>
        <w:br/>
      </w:r>
    </w:p>
    <w:p w:rsidR="007A7FBE" w:rsidRPr="00E312E7" w:rsidRDefault="007A7FBE" w:rsidP="007A7FBE">
      <w:pPr>
        <w:spacing w:line="480" w:lineRule="auto"/>
        <w:contextualSpacing/>
        <w:rPr>
          <w:lang w:val="en-US"/>
        </w:rPr>
      </w:pPr>
    </w:p>
    <w:sectPr w:rsidR="007A7FBE" w:rsidRPr="00E312E7">
      <w:pgSz w:w="11906" w:h="16838"/>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LeMoyne College" w:date="2016-10-30T17:07:00Z" w:initials="A">
    <w:p w:rsidR="00DD73CD" w:rsidRPr="00DD73CD" w:rsidRDefault="00DD73CD">
      <w:pPr>
        <w:pStyle w:val="CommentText"/>
        <w:rPr>
          <w:lang w:val="en-US"/>
        </w:rPr>
      </w:pPr>
      <w:r>
        <w:rPr>
          <w:rStyle w:val="CommentReference"/>
        </w:rPr>
        <w:annotationRef/>
      </w:r>
      <w:r>
        <w:rPr>
          <w:lang w:val="en-US"/>
        </w:rPr>
        <w:t>Good point.</w:t>
      </w:r>
    </w:p>
  </w:comment>
  <w:comment w:id="29" w:author="LeMoyne College" w:date="2016-10-30T17:09:00Z" w:initials="A">
    <w:p w:rsidR="00DD73CD" w:rsidRPr="00DD73CD" w:rsidRDefault="00DD73CD">
      <w:pPr>
        <w:pStyle w:val="CommentText"/>
        <w:rPr>
          <w:lang w:val="en-US"/>
        </w:rPr>
      </w:pPr>
      <w:r>
        <w:rPr>
          <w:rStyle w:val="CommentReference"/>
        </w:rPr>
        <w:annotationRef/>
      </w:r>
      <w:r>
        <w:rPr>
          <w:lang w:val="en-US"/>
        </w:rPr>
        <w:t>True, but entropy is also increasing.</w:t>
      </w:r>
    </w:p>
  </w:comment>
  <w:comment w:id="33" w:author="LeMoyne College" w:date="2016-10-30T17:10:00Z" w:initials="A">
    <w:p w:rsidR="00DD73CD" w:rsidRPr="00DD73CD" w:rsidRDefault="00DD73CD">
      <w:pPr>
        <w:pStyle w:val="CommentText"/>
        <w:rPr>
          <w:lang w:val="en-US"/>
        </w:rPr>
      </w:pPr>
      <w:r>
        <w:rPr>
          <w:rStyle w:val="CommentReference"/>
        </w:rPr>
        <w:annotationRef/>
      </w:r>
      <w:r>
        <w:rPr>
          <w:lang w:val="en-US"/>
        </w:rPr>
        <w:t>Probably, but remember this article was written in 1973.  Computers can do more now.</w:t>
      </w:r>
    </w:p>
  </w:comment>
  <w:comment w:id="36" w:author="LeMoyne College" w:date="2016-10-30T17:11:00Z" w:initials="A">
    <w:p w:rsidR="00DD73CD" w:rsidRPr="00DD73CD" w:rsidRDefault="00DD73CD">
      <w:pPr>
        <w:pStyle w:val="CommentText"/>
        <w:rPr>
          <w:lang w:val="en-US"/>
        </w:rPr>
      </w:pPr>
      <w:r>
        <w:rPr>
          <w:rStyle w:val="CommentReference"/>
        </w:rPr>
        <w:annotationRef/>
      </w:r>
      <w:r>
        <w:rPr>
          <w:lang w:val="en-US"/>
        </w:rPr>
        <w:t>Theology might say that the universe, is creation, was programmed in the beginning but in such a way that it can develop in its own way.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2E7"/>
    <w:rsid w:val="00047A88"/>
    <w:rsid w:val="00060B07"/>
    <w:rsid w:val="002550EC"/>
    <w:rsid w:val="00256EF7"/>
    <w:rsid w:val="004E5FF3"/>
    <w:rsid w:val="007A7FBE"/>
    <w:rsid w:val="00870141"/>
    <w:rsid w:val="008E2A58"/>
    <w:rsid w:val="00D1129B"/>
    <w:rsid w:val="00DD73CD"/>
    <w:rsid w:val="00E312E7"/>
    <w:rsid w:val="00EC2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73CD"/>
    <w:rPr>
      <w:sz w:val="16"/>
      <w:szCs w:val="16"/>
    </w:rPr>
  </w:style>
  <w:style w:type="paragraph" w:styleId="CommentText">
    <w:name w:val="annotation text"/>
    <w:basedOn w:val="Normal"/>
    <w:link w:val="CommentTextChar"/>
    <w:uiPriority w:val="99"/>
    <w:semiHidden/>
    <w:unhideWhenUsed/>
    <w:rsid w:val="00DD73CD"/>
    <w:pPr>
      <w:spacing w:line="240" w:lineRule="auto"/>
    </w:pPr>
    <w:rPr>
      <w:sz w:val="20"/>
      <w:szCs w:val="20"/>
    </w:rPr>
  </w:style>
  <w:style w:type="character" w:customStyle="1" w:styleId="CommentTextChar">
    <w:name w:val="Comment Text Char"/>
    <w:basedOn w:val="DefaultParagraphFont"/>
    <w:link w:val="CommentText"/>
    <w:uiPriority w:val="99"/>
    <w:semiHidden/>
    <w:rsid w:val="00DD73CD"/>
    <w:rPr>
      <w:sz w:val="20"/>
      <w:szCs w:val="20"/>
    </w:rPr>
  </w:style>
  <w:style w:type="paragraph" w:styleId="CommentSubject">
    <w:name w:val="annotation subject"/>
    <w:basedOn w:val="CommentText"/>
    <w:next w:val="CommentText"/>
    <w:link w:val="CommentSubjectChar"/>
    <w:uiPriority w:val="99"/>
    <w:semiHidden/>
    <w:unhideWhenUsed/>
    <w:rsid w:val="00DD73CD"/>
    <w:rPr>
      <w:b/>
      <w:bCs/>
    </w:rPr>
  </w:style>
  <w:style w:type="character" w:customStyle="1" w:styleId="CommentSubjectChar">
    <w:name w:val="Comment Subject Char"/>
    <w:basedOn w:val="CommentTextChar"/>
    <w:link w:val="CommentSubject"/>
    <w:uiPriority w:val="99"/>
    <w:semiHidden/>
    <w:rsid w:val="00DD73CD"/>
    <w:rPr>
      <w:b/>
      <w:bCs/>
      <w:sz w:val="20"/>
      <w:szCs w:val="20"/>
    </w:rPr>
  </w:style>
  <w:style w:type="paragraph" w:styleId="BalloonText">
    <w:name w:val="Balloon Text"/>
    <w:basedOn w:val="Normal"/>
    <w:link w:val="BalloonTextChar"/>
    <w:uiPriority w:val="99"/>
    <w:semiHidden/>
    <w:unhideWhenUsed/>
    <w:rsid w:val="00DD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73CD"/>
    <w:rPr>
      <w:sz w:val="16"/>
      <w:szCs w:val="16"/>
    </w:rPr>
  </w:style>
  <w:style w:type="paragraph" w:styleId="CommentText">
    <w:name w:val="annotation text"/>
    <w:basedOn w:val="Normal"/>
    <w:link w:val="CommentTextChar"/>
    <w:uiPriority w:val="99"/>
    <w:semiHidden/>
    <w:unhideWhenUsed/>
    <w:rsid w:val="00DD73CD"/>
    <w:pPr>
      <w:spacing w:line="240" w:lineRule="auto"/>
    </w:pPr>
    <w:rPr>
      <w:sz w:val="20"/>
      <w:szCs w:val="20"/>
    </w:rPr>
  </w:style>
  <w:style w:type="character" w:customStyle="1" w:styleId="CommentTextChar">
    <w:name w:val="Comment Text Char"/>
    <w:basedOn w:val="DefaultParagraphFont"/>
    <w:link w:val="CommentText"/>
    <w:uiPriority w:val="99"/>
    <w:semiHidden/>
    <w:rsid w:val="00DD73CD"/>
    <w:rPr>
      <w:sz w:val="20"/>
      <w:szCs w:val="20"/>
    </w:rPr>
  </w:style>
  <w:style w:type="paragraph" w:styleId="CommentSubject">
    <w:name w:val="annotation subject"/>
    <w:basedOn w:val="CommentText"/>
    <w:next w:val="CommentText"/>
    <w:link w:val="CommentSubjectChar"/>
    <w:uiPriority w:val="99"/>
    <w:semiHidden/>
    <w:unhideWhenUsed/>
    <w:rsid w:val="00DD73CD"/>
    <w:rPr>
      <w:b/>
      <w:bCs/>
    </w:rPr>
  </w:style>
  <w:style w:type="character" w:customStyle="1" w:styleId="CommentSubjectChar">
    <w:name w:val="Comment Subject Char"/>
    <w:basedOn w:val="CommentTextChar"/>
    <w:link w:val="CommentSubject"/>
    <w:uiPriority w:val="99"/>
    <w:semiHidden/>
    <w:rsid w:val="00DD73CD"/>
    <w:rPr>
      <w:b/>
      <w:bCs/>
      <w:sz w:val="20"/>
      <w:szCs w:val="20"/>
    </w:rPr>
  </w:style>
  <w:style w:type="paragraph" w:styleId="BalloonText">
    <w:name w:val="Balloon Text"/>
    <w:basedOn w:val="Normal"/>
    <w:link w:val="BalloonTextChar"/>
    <w:uiPriority w:val="99"/>
    <w:semiHidden/>
    <w:unhideWhenUsed/>
    <w:rsid w:val="00DD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Anastasija Cumika</dc:creator>
  <cp:lastModifiedBy>LeMoyne College</cp:lastModifiedBy>
  <cp:revision>2</cp:revision>
  <dcterms:created xsi:type="dcterms:W3CDTF">2016-10-30T21:15:00Z</dcterms:created>
  <dcterms:modified xsi:type="dcterms:W3CDTF">2016-10-30T21:15:00Z</dcterms:modified>
</cp:coreProperties>
</file>